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城市名称统计年鉴的数据，再经过调研，目前制氢潜力</w:t>
      </w:r>
      <w:r>
        <w:commentReference w:id="30"/>
      </w:r>
      <w:r>
        <w:rPr>
          <w:rFonts w:hint="eastAsia"/>
          <w:lang w:eastAsia="zh-CN"/>
        </w:rPr>
        <w:t>。</w:t>
      </w: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（园区名称）</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外电量上网，氢气价格设置为氢价</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（园区名称）</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none"/>
              </w:rPr>
              <w:t>燃料电池容量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2"/>
                <w:szCs w:val="22"/>
                <w:u w:val="none"/>
                <w:lang w:val="en-US" w:eastAsia="zh-CN" w:bidi="ar-SA"/>
              </w:rPr>
            </w:pPr>
            <w:r>
              <w:rPr>
                <w:rFonts w:hint="eastAsia" w:ascii="Times New Roman" w:hAnsi="Times New Roman" w:eastAsia="宋体" w:cs="Times New Roman"/>
                <w:sz w:val="22"/>
                <w:szCs w:val="22"/>
                <w:lang w:val="en-US" w:eastAsia="zh-CN" w:bidi="ar"/>
              </w:rPr>
              <w:t>N</w:t>
            </w:r>
            <w:r>
              <w:rPr>
                <w:rFonts w:ascii="Times New Roman" w:hAnsi="Times New Roman" w:cs="Times New Roman"/>
                <w:sz w:val="22"/>
                <w:szCs w:val="22"/>
                <w:lang w:val="en-US" w:eastAsia="zh-CN" w:bidi="ar"/>
              </w:rPr>
              <w:t>m</w:t>
            </w:r>
            <w:r>
              <w:rPr>
                <w:rFonts w:hint="eastAsia" w:ascii="Times New Roman" w:hAnsi="Times New Roman" w:cs="Times New Roman"/>
                <w:sz w:val="22"/>
                <w:szCs w:val="22"/>
                <w:vertAlign w:val="superscript"/>
                <w:lang w:val="en-US" w:eastAsia="zh-CN" w:bidi="ar"/>
              </w:rPr>
              <w:t>3</w:t>
            </w:r>
            <w:r>
              <w:rPr>
                <w:rFonts w:hint="eastAsia" w:ascii="Times New Roman" w:hAnsi="Times New Roman" w:cs="Times New Roman"/>
                <w:sz w:val="22"/>
                <w:szCs w:val="22"/>
                <w:lang w:val="en-US" w:eastAsia="zh-CN" w:bidi="ar"/>
              </w:rPr>
              <w:t>·h</w:t>
            </w:r>
            <w:r>
              <w:rPr>
                <w:rFonts w:hint="eastAsia" w:ascii="Times New Roman" w:hAnsi="Times New Roman" w:cs="Times New Roman"/>
                <w:sz w:val="22"/>
                <w:szCs w:val="22"/>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kg</w:t>
            </w:r>
            <w:commentRangeEnd w:id="40"/>
            <w:r>
              <w:rPr>
                <w:sz w:val="22"/>
              </w:rPr>
              <w:commentReference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rPr>
                <w:sz w:val="22"/>
              </w:rP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（园区名称）</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bookmarkStart w:id="7" w:name="OLE_LINK11"/>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Start w:id="15" w:name="_GoBack"/>
            <w:bookmarkEnd w:id="15"/>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（园区名称）</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（园区名称）</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4F9C5151">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567949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FFB72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6BCD7E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6EDD078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1D2516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EA108C2">
      <w:pPr>
        <w:pStyle w:val="5"/>
      </w:pPr>
    </w:p>
  </w:comment>
  <w:comment w:id="6" w:author="say橙子" w:date="2022-01-24T17:54:00Z" w:initials="">
    <w:p w14:paraId="10FF135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03D048A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4B430F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05AE7AD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52760EE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6D0F14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3530024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356C09B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03D022D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7436353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26E0D1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4A6A5D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17113BE1">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14662CB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782248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4BFB150C">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F21169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50C3684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639746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0AB5272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624C23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1AF64B9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54B95C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0EF2128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3CC03C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49AC08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789B4033">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17525E5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13132830">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1F1547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63F275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7386B20">
      <w:pPr>
        <w:pStyle w:val="5"/>
      </w:pPr>
      <w:r>
        <w:rPr>
          <w:rFonts w:hint="eastAsia"/>
        </w:rPr>
        <w:t>不允许额外电量上网则没有这句</w:t>
      </w:r>
    </w:p>
  </w:comment>
  <w:comment w:id="38" w:author="say橙子" w:date="2022-01-24T19:19:00Z" w:initials="">
    <w:p w14:paraId="14BA6E7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5F6621CC">
      <w:pPr>
        <w:pStyle w:val="5"/>
      </w:pPr>
      <w:r>
        <w:rPr>
          <w:rFonts w:hint="eastAsia"/>
          <w:lang w:val="en-US" w:eastAsia="zh-CN"/>
        </w:rPr>
        <w:t>热水罐、冷水罐容量小于1000用kg；大于1000用吨，数字除以1000</w:t>
      </w:r>
    </w:p>
  </w:comment>
  <w:comment w:id="39" w:author="say橙子" w:date="2022-01-24T19:20:00Z" w:initials="">
    <w:p w14:paraId="5D970B9D">
      <w:pPr>
        <w:pStyle w:val="5"/>
      </w:pPr>
      <w:r>
        <w:rPr>
          <w:rFonts w:hint="eastAsia"/>
        </w:rPr>
        <w:t>[城市输入数据-grid_planning_output_json-</w:t>
      </w:r>
    </w:p>
    <w:p w14:paraId="254812BA">
      <w:pPr>
        <w:pStyle w:val="5"/>
      </w:pPr>
      <w:r>
        <w:rPr>
          <w:rFonts w:hint="eastAsia"/>
        </w:rPr>
        <w:t>第二大块的参数]需要判断一下是否为0，为0不输出</w:t>
      </w:r>
    </w:p>
  </w:comment>
  <w:comment w:id="41" w:author="say橙子" w:date="2022-01-24T19:21:00Z" w:initials="">
    <w:p w14:paraId="0E937E2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75766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390925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09EF19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9C5151" w15:done="0"/>
  <w15:commentEx w15:paraId="567949A6" w15:done="0"/>
  <w15:commentEx w15:paraId="7FFB7220" w15:done="0"/>
  <w15:commentEx w15:paraId="6BCD7E69" w15:done="0"/>
  <w15:commentEx w15:paraId="6EDD0787" w15:done="0"/>
  <w15:commentEx w15:paraId="1EA108C2" w15:done="0"/>
  <w15:commentEx w15:paraId="10FF1352" w15:done="0"/>
  <w15:commentEx w15:paraId="03D048A8" w15:done="0"/>
  <w15:commentEx w15:paraId="4B430F60" w15:done="0"/>
  <w15:commentEx w15:paraId="05AE7AD3" w15:done="0"/>
  <w15:commentEx w15:paraId="52760EEB" w15:done="0"/>
  <w15:commentEx w15:paraId="6D0F1401" w15:done="0"/>
  <w15:commentEx w15:paraId="35300245" w15:done="0"/>
  <w15:commentEx w15:paraId="356C09BA" w15:done="0"/>
  <w15:commentEx w15:paraId="03D022D4" w15:done="0"/>
  <w15:commentEx w15:paraId="74363533" w15:done="0"/>
  <w15:commentEx w15:paraId="126E0D15" w15:done="0"/>
  <w15:commentEx w15:paraId="4A6A5D73" w15:done="0"/>
  <w15:commentEx w15:paraId="17113BE1" w15:done="0"/>
  <w15:commentEx w15:paraId="14662CB4" w15:done="0"/>
  <w15:commentEx w15:paraId="782248F0" w15:done="0"/>
  <w15:commentEx w15:paraId="4BFB150C" w15:done="0"/>
  <w15:commentEx w15:paraId="5F21169B" w15:done="0"/>
  <w15:commentEx w15:paraId="50C3684C" w15:done="0"/>
  <w15:commentEx w15:paraId="639746E6" w15:done="0"/>
  <w15:commentEx w15:paraId="0AB52729" w15:done="0"/>
  <w15:commentEx w15:paraId="624C23BD" w15:done="0"/>
  <w15:commentEx w15:paraId="1AF64B99" w15:done="0"/>
  <w15:commentEx w15:paraId="54B95C7E" w15:done="0"/>
  <w15:commentEx w15:paraId="0EF21280" w15:done="0"/>
  <w15:commentEx w15:paraId="3CC03CB8" w15:done="0"/>
  <w15:commentEx w15:paraId="49AC088C" w15:done="0"/>
  <w15:commentEx w15:paraId="789B4033" w15:done="0"/>
  <w15:commentEx w15:paraId="17525E5D" w15:done="0"/>
  <w15:commentEx w15:paraId="13132830" w15:done="0"/>
  <w15:commentEx w15:paraId="1F1547EA" w15:done="0"/>
  <w15:commentEx w15:paraId="63F275F1" w15:done="0"/>
  <w15:commentEx w15:paraId="27386B20" w15:done="0"/>
  <w15:commentEx w15:paraId="14BA6E7C" w15:done="0"/>
  <w15:commentEx w15:paraId="5F6621CC" w15:done="0"/>
  <w15:commentEx w15:paraId="254812BA" w15:done="0"/>
  <w15:commentEx w15:paraId="0E937E2A" w15:done="0"/>
  <w15:commentEx w15:paraId="7757661E" w15:done="0"/>
  <w15:commentEx w15:paraId="3909258A" w15:done="0"/>
  <w15:commentEx w15:paraId="09EF19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A0164C"/>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10</Pages>
  <Words>3416</Words>
  <Characters>3849</Characters>
  <Lines>39</Lines>
  <Paragraphs>11</Paragraphs>
  <TotalTime>0</TotalTime>
  <ScaleCrop>false</ScaleCrop>
  <LinksUpToDate>false</LinksUpToDate>
  <CharactersWithSpaces>3853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2022-05-29T15:39:55Z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C2A89C39758D4D97ACFB20015C10B5EA</vt:lpwstr>
  </property>
</Properties>
</file>