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（园区名称）</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description</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（园区名称）</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城市描述</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（园区名称）</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w:t>
      </w:r>
      <w:bookmarkStart w:id="15" w:name="_GoBack"/>
      <w:bookmarkEnd w:id="15"/>
      <w:r>
        <w:rPr>
          <w:rFonts w:ascii="Times New Roman" w:hAnsi="Times New Roman" w:eastAsia="宋体" w:cs="Times New Roman"/>
          <w:color w:val="000000" w:themeColor="text1"/>
          <w:sz w:val="24"/>
          <w:szCs w:val="24"/>
          <w14:textFill>
            <w14:solidFill>
              <w14:schemeClr w14:val="tx1"/>
            </w14:solidFill>
          </w14:textFill>
        </w:rPr>
        <w:t>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（园区名称）</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园区规范</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（园区名称）</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土地使用情况</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（园区名称）</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（园区名称）</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（园区名称）</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bookmarkStart w:id="3" w:name="OLE_LINK5"/>
      <w:commentRangeStart w:id="10"/>
      <w:r>
        <w:rPr>
          <w:rFonts w:ascii="Times New Roman" w:hAnsi="Times New Roman" w:eastAsia="宋体" w:cs="Times New Roman"/>
          <w:sz w:val="24"/>
          <w:szCs w:val="24"/>
        </w:rPr>
        <w:t>（园区名称）</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位置描述</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城市名称</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年平均气温为平均温度</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℃，极端最高气温为年最高温度</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℃，极端最低气温为年最低温度℃。气候描述</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在《民用建筑热工设计规范》中，将我国划分为五个热工设计气候分区，城市名称属于气候分区</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（园区名称）</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rPr>
                <w:rFonts w:ascii="Times New Roman" w:hAnsi="Times New Roman" w:eastAsia="宋体" w:cs="Times New Roman"/>
                <w:sz w:val="24"/>
                <w:szCs w:val="24"/>
              </w:rPr>
            </w:pP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以上参数摘自《民用建筑供暖通风与空气调节设计规范》GB50736-2012中城市名称</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（园区名称）</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图2城市名称</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bookmarkStart w:id="4" w:name="OLE_LINK6"/>
      <w:commentRangeStart w:id="23"/>
      <w:r>
        <w:rPr>
          <w:rFonts w:ascii="Times New Roman" w:hAnsi="Times New Roman" w:eastAsia="宋体" w:cs="Times New Roman"/>
          <w:sz w:val="24"/>
          <w:szCs w:val="24"/>
        </w:rPr>
        <w:t>（园区名称）</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城市名称</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目采暖供冷描述</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（园区名称）</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6" name="图片 6"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（园区名称）</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ind w:firstLine="420" w:firstLineChars="0"/>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load condition</w:t>
      </w:r>
    </w:p>
    <w:p>
      <w:pPr>
        <w:spacing w:line="360" w:lineRule="auto"/>
        <w:ind w:firstLine="480" w:firstLineChars="200"/>
        <w:rPr>
          <w:rFonts w:ascii="Times New Roman" w:hAnsi="Times New Roman" w:eastAsia="宋体" w:cs="Times New Roman"/>
          <w:sz w:val="24"/>
          <w:szCs w:val="24"/>
        </w:rPr>
      </w:pP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（园区名称）</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城市名称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城市名称</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（园区名称）</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为电价描述</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用能政策</w:t>
      </w:r>
      <w:r>
        <w:rPr>
          <w:rFonts w:ascii="Times New Roman" w:hAnsi="Times New Roman" w:eastAsia="宋体" w:cs="Times New Roman"/>
          <w:color w:val="000000"/>
          <w:sz w:val="24"/>
          <w:szCs w:val="24"/>
        </w:rPr>
        <w:commentReference w:id="30"/>
      </w:r>
    </w:p>
    <w:p>
      <w:pPr>
        <w:spacing w:line="360" w:lineRule="auto"/>
        <w:ind w:firstLine="420"/>
        <w:rPr>
          <w:rFonts w:ascii="Times New Roman" w:hAnsi="Times New Roman" w:eastAsia="宋体" w:cs="Times New Roman"/>
          <w:color w:val="000000"/>
          <w:sz w:val="24"/>
          <w:szCs w:val="24"/>
        </w:rPr>
      </w:pPr>
      <w:r>
        <w:commentReference w:id="31"/>
      </w:r>
      <w:r>
        <w:rPr>
          <w:rFonts w:ascii="Times New Roman" w:hAnsi="Times New Roman" w:eastAsia="宋体" w:cs="Times New Roman"/>
          <w:color w:val="000000"/>
          <w:sz w:val="24"/>
          <w:szCs w:val="24"/>
        </w:rPr>
        <w:t>地热资源评价</w:t>
      </w:r>
      <w:r>
        <w:rPr>
          <w:rFonts w:ascii="Times New Roman" w:hAnsi="Times New Roman" w:eastAsia="宋体" w:cs="Times New Roman"/>
          <w:color w:val="000000"/>
          <w:sz w:val="24"/>
          <w:szCs w:val="24"/>
        </w:rPr>
        <w:commentReference w:id="32"/>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3"/>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4"/>
      <w:r>
        <w:rPr>
          <w:rFonts w:ascii="Times New Roman" w:hAnsi="Times New Roman" w:eastAsia="宋体" w:cs="Times New Roman"/>
          <w:b/>
          <w:bCs/>
          <w:sz w:val="24"/>
          <w:szCs w:val="24"/>
        </w:rPr>
        <w:t>（园区名称）</w:t>
      </w:r>
      <w:commentRangeEnd w:id="34"/>
      <w:r>
        <w:rPr>
          <w:rFonts w:ascii="Times New Roman" w:hAnsi="Times New Roman" w:eastAsia="宋体" w:cs="Times New Roman"/>
          <w:b/>
          <w:bCs/>
          <w:sz w:val="24"/>
          <w:szCs w:val="24"/>
        </w:rPr>
        <w:commentReference w:id="34"/>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光、电、热的多种能源的有效整合，利用多能供需协同规划与运行优化方法，最大化可再生能源利用效率，最小化二氧化碳以及污染物排放，显著降低系统投资成本以及运行成本，使园区的供能系统绿色、经济、环保、高效。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grid-equipment</w:t>
      </w:r>
      <w:r>
        <w:rPr>
          <w:rFonts w:ascii="Times New Roman" w:hAnsi="Times New Roman" w:eastAsia="宋体" w:cs="Times New Roman"/>
          <w:sz w:val="24"/>
          <w:szCs w:val="24"/>
        </w:rPr>
        <w:t>的投资成本；（园区名称）</w:t>
      </w:r>
      <w:r>
        <w:rPr>
          <w:rFonts w:hint="default" w:ascii="Times New Roman" w:hAnsi="Times New Roman" w:eastAsia="宋体" w:cs="Times New Roman"/>
          <w:sz w:val="24"/>
          <w:szCs w:val="24"/>
        </w:rPr>
        <w:t>permits</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w:t>
      </w:r>
      <w:r>
        <w:rPr>
          <w:rFonts w:hint="eastAsia" w:ascii="Times New Roman" w:hAnsi="Times New Roman" w:eastAsia="宋体" w:cs="Times New Roman"/>
          <w:sz w:val="24"/>
          <w:szCs w:val="24"/>
          <w:lang w:val="en-US" w:eastAsia="zh-CN"/>
        </w:rPr>
        <w:t>主要为</w:t>
      </w:r>
      <w:r>
        <w:rPr>
          <w:rFonts w:ascii="Times New Roman" w:hAnsi="Times New Roman" w:eastAsia="宋体" w:cs="Times New Roman"/>
          <w:sz w:val="24"/>
          <w:szCs w:val="24"/>
        </w:rPr>
        <w:t>买电成本</w:t>
      </w:r>
      <w:r>
        <w:rPr>
          <w:rFonts w:hint="eastAsia" w:ascii="Times New Roman" w:hAnsi="Times New Roman" w:eastAsia="宋体" w:cs="Times New Roman"/>
          <w:sz w:val="24"/>
          <w:szCs w:val="24"/>
        </w:rPr>
        <w:t>，</w:t>
      </w:r>
      <w:commentRangeStart w:id="35"/>
      <w:r>
        <w:rPr>
          <w:rFonts w:hint="eastAsia" w:ascii="Times New Roman" w:hAnsi="Times New Roman" w:eastAsia="宋体" w:cs="Times New Roman"/>
          <w:sz w:val="24"/>
          <w:szCs w:val="24"/>
        </w:rPr>
        <w:t>以及卖电收益产生的抵扣</w:t>
      </w:r>
      <w:commentRangeEnd w:id="35"/>
      <w:r>
        <w:commentReference w:id="35"/>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aaa</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6"/>
      <w:r>
        <w:rPr>
          <w:rFonts w:ascii="Times New Roman" w:hAnsi="Times New Roman" w:eastAsia="宋体" w:cs="Times New Roman"/>
          <w:b/>
          <w:bCs/>
          <w:sz w:val="24"/>
          <w:szCs w:val="24"/>
        </w:rPr>
        <w:t>（园区名称）</w:t>
      </w:r>
      <w:commentRangeEnd w:id="36"/>
      <w:r>
        <w:commentReference w:id="36"/>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7"/>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highlight w:val="yellow"/>
              </w:rPr>
              <w:t>燃料电池</w:t>
            </w:r>
            <w:r>
              <w:rPr>
                <w:rFonts w:ascii="Times New Roman" w:hAnsi="Times New Roman" w:eastAsia="宋体" w:cs="Times New Roman"/>
                <w:sz w:val="22"/>
                <w:highlight w:val="yellow"/>
              </w:rPr>
              <w:t>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yellow"/>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cs="Times New Roman"/>
                <w:sz w:val="22"/>
                <w:highlight w:val="yellow"/>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yellow"/>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commentRangeStart w:id="38"/>
            <w:r>
              <w:rPr>
                <w:rFonts w:hint="eastAsia" w:ascii="Times New Roman" w:hAnsi="Times New Roman" w:eastAsia="宋体" w:cs="Times New Roman"/>
                <w:sz w:val="22"/>
              </w:rPr>
              <w:t>kg</w:t>
            </w:r>
            <w:commentRangeEnd w:id="38"/>
            <w:r>
              <w:commentReference w:id="38"/>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7"/>
            <w:r>
              <w:commentReference w:id="37"/>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39"/>
      <w:r>
        <w:rPr>
          <w:rFonts w:ascii="Times New Roman" w:hAnsi="Times New Roman" w:eastAsia="宋体" w:cs="Times New Roman"/>
          <w:b/>
          <w:bCs/>
          <w:sz w:val="24"/>
          <w:szCs w:val="24"/>
        </w:rPr>
        <w:t>（园区名称）</w:t>
      </w:r>
      <w:commentRangeEnd w:id="39"/>
      <w:r>
        <w:rPr>
          <w:rFonts w:ascii="Times New Roman" w:hAnsi="Times New Roman" w:eastAsia="宋体" w:cs="Times New Roman"/>
          <w:b/>
          <w:bCs/>
          <w:sz w:val="24"/>
          <w:szCs w:val="24"/>
        </w:rPr>
        <w:commentReference w:id="39"/>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bbb</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ccc</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供能对象描述</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供能方案描述</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eee</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fff</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0"/>
      <w:r>
        <w:rPr>
          <w:rFonts w:ascii="Times New Roman" w:hAnsi="Times New Roman" w:eastAsia="宋体" w:cs="Times New Roman"/>
          <w:color w:val="000000"/>
          <w:sz w:val="24"/>
          <w:szCs w:val="24"/>
        </w:rPr>
        <w:t>（园区名称）</w:t>
      </w:r>
      <w:commentRangeEnd w:id="40"/>
      <w:r>
        <w:rPr>
          <w:rFonts w:ascii="Times New Roman" w:hAnsi="Times New Roman" w:eastAsia="宋体" w:cs="Times New Roman"/>
          <w:color w:val="000000"/>
          <w:sz w:val="24"/>
          <w:szCs w:val="24"/>
        </w:rPr>
        <w:commentReference w:id="40"/>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1"/>
      <w:r>
        <w:rPr>
          <w:rFonts w:ascii="Times New Roman" w:hAnsi="Times New Roman" w:eastAsia="宋体" w:cs="Times New Roman"/>
          <w:color w:val="000000"/>
          <w:sz w:val="24"/>
          <w:szCs w:val="24"/>
        </w:rPr>
        <w:t>（园区名称）</w:t>
      </w:r>
      <w:commentRangeEnd w:id="41"/>
      <w:r>
        <w:rPr>
          <w:rFonts w:ascii="Times New Roman" w:hAnsi="Times New Roman" w:eastAsia="宋体" w:cs="Times New Roman"/>
          <w:color w:val="000000"/>
          <w:sz w:val="24"/>
          <w:szCs w:val="24"/>
        </w:rPr>
        <w:commentReference w:id="41"/>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（2）本项目符合国家调整能源产业结构的要求，属国家鼓励发展的产业，建议申报所在省份</w:t>
      </w:r>
      <w:r>
        <w:rPr>
          <w:rFonts w:ascii="Times New Roman" w:hAnsi="Times New Roman" w:eastAsia="宋体" w:cs="Times New Roman"/>
          <w:color w:val="000000"/>
          <w:sz w:val="24"/>
          <w:szCs w:val="24"/>
        </w:rPr>
        <w:commentReference w:id="42"/>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08EF2A07">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062B71C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59307D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C122AA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3BFF125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65A9150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2000781">
      <w:pPr>
        <w:pStyle w:val="5"/>
      </w:pPr>
    </w:p>
  </w:comment>
  <w:comment w:id="6" w:author="say橙子" w:date="2022-01-24T17:54:00Z" w:initials="">
    <w:p w14:paraId="6DC560E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6AC44C6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3FAC424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43E3289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0ECA444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3E4B440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26A638E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5DD7378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67146A6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272467E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50AB71B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2FA030A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3579566B">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73E321E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61F65B7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684355AD">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52371DC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77A21FF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4764676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648B1E9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516C5C8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407E6C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20F7659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6D8779C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4:00Z" w:initials="">
    <w:p w14:paraId="359D7A1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1" w:author="TY" w:date="2022-02-23T17:40:37Z" w:initials="TY">
    <w:p w14:paraId="5E155545">
      <w:pPr>
        <w:pStyle w:val="5"/>
        <w:rPr>
          <w:rFonts w:hint="default" w:eastAsiaTheme="minorEastAsia"/>
          <w:lang w:val="en-US" w:eastAsia="zh-CN"/>
        </w:rPr>
      </w:pPr>
      <w:r>
        <w:rPr>
          <w:rFonts w:hint="eastAsia"/>
          <w:lang w:val="en-US" w:eastAsia="zh-CN"/>
        </w:rPr>
        <w:t>园区名称属于xxxx区，适宜/不适宜采用地热资源</w:t>
      </w:r>
    </w:p>
  </w:comment>
  <w:comment w:id="32" w:author="say橙子" w:date="2022-01-24T18:54:00Z" w:initials="">
    <w:p w14:paraId="3C5531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3" w:author="TY" w:date="2022-02-23T17:31:04Z" w:initials="TY">
    <w:p w14:paraId="070A5CE8">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4" w:author="say橙子" w:date="2022-01-24T18:57:00Z" w:initials="">
    <w:p w14:paraId="32303D8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5" w:author="say橙子" w:date="2022-01-24T19:19:00Z" w:initials="">
    <w:p w14:paraId="380F27D4">
      <w:pPr>
        <w:pStyle w:val="5"/>
      </w:pPr>
      <w:r>
        <w:rPr>
          <w:rFonts w:hint="eastAsia"/>
        </w:rPr>
        <w:t>不允许额外电量上网则没有这句</w:t>
      </w:r>
    </w:p>
  </w:comment>
  <w:comment w:id="36" w:author="say橙子" w:date="2022-01-24T19:19:00Z" w:initials="">
    <w:p w14:paraId="1F472F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8" w:author="TY" w:date="2022-03-03T19:18:04Z" w:initials="TY">
    <w:p w14:paraId="4E2A250E">
      <w:pPr>
        <w:pStyle w:val="5"/>
      </w:pPr>
      <w:r>
        <w:rPr>
          <w:rFonts w:hint="eastAsia"/>
          <w:lang w:val="en-US" w:eastAsia="zh-CN"/>
        </w:rPr>
        <w:t>热水罐、冷水罐容量小于1000用kg；大于1000用吨，数字除以1000</w:t>
      </w:r>
    </w:p>
  </w:comment>
  <w:comment w:id="37" w:author="say橙子" w:date="2022-01-24T19:20:00Z" w:initials="">
    <w:p w14:paraId="7DF131F2">
      <w:pPr>
        <w:pStyle w:val="5"/>
      </w:pPr>
      <w:r>
        <w:rPr>
          <w:rFonts w:hint="eastAsia"/>
        </w:rPr>
        <w:t>[城市输入数据-grid_planning_output_json-</w:t>
      </w:r>
    </w:p>
    <w:p w14:paraId="749235DC">
      <w:pPr>
        <w:pStyle w:val="5"/>
      </w:pPr>
      <w:r>
        <w:rPr>
          <w:rFonts w:hint="eastAsia"/>
        </w:rPr>
        <w:t>第二大块的参数]需要判断一下是否为0，为0不输出</w:t>
      </w:r>
    </w:p>
  </w:comment>
  <w:comment w:id="39" w:author="say橙子" w:date="2022-01-24T19:21:00Z" w:initials="">
    <w:p w14:paraId="223A16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say橙子" w:date="2022-01-24T19:36:00Z" w:initials="">
    <w:p w14:paraId="67C2477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9:39:00Z" w:initials="">
    <w:p w14:paraId="35915B5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9:00Z" w:initials="">
    <w:p w14:paraId="6ECC2FC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8EF2A07" w15:done="0"/>
  <w15:commentEx w15:paraId="062B71CB" w15:done="0"/>
  <w15:commentEx w15:paraId="59307D21" w15:done="0"/>
  <w15:commentEx w15:paraId="4C122AA4" w15:done="0"/>
  <w15:commentEx w15:paraId="3BFF1259" w15:done="0"/>
  <w15:commentEx w15:paraId="32000781" w15:done="0"/>
  <w15:commentEx w15:paraId="6DC560E3" w15:done="0"/>
  <w15:commentEx w15:paraId="6AC44C6B" w15:done="0"/>
  <w15:commentEx w15:paraId="3FAC424B" w15:done="0"/>
  <w15:commentEx w15:paraId="43E32896" w15:done="0"/>
  <w15:commentEx w15:paraId="0ECA444E" w15:done="0"/>
  <w15:commentEx w15:paraId="3E4B440D" w15:done="0"/>
  <w15:commentEx w15:paraId="26A638ED" w15:done="0"/>
  <w15:commentEx w15:paraId="5DD7378D" w15:done="0"/>
  <w15:commentEx w15:paraId="67146A68" w15:done="0"/>
  <w15:commentEx w15:paraId="272467E6" w15:done="0"/>
  <w15:commentEx w15:paraId="50AB71BD" w15:done="0"/>
  <w15:commentEx w15:paraId="2FA030A3" w15:done="0"/>
  <w15:commentEx w15:paraId="3579566B" w15:done="0"/>
  <w15:commentEx w15:paraId="73E321ED" w15:done="0"/>
  <w15:commentEx w15:paraId="61F65B7B" w15:done="0"/>
  <w15:commentEx w15:paraId="684355AD" w15:done="0"/>
  <w15:commentEx w15:paraId="52371DC1" w15:done="0"/>
  <w15:commentEx w15:paraId="77A21FF1" w15:done="0"/>
  <w15:commentEx w15:paraId="47646760" w15:done="0"/>
  <w15:commentEx w15:paraId="648B1E91" w15:done="0"/>
  <w15:commentEx w15:paraId="516C5C8C" w15:done="0"/>
  <w15:commentEx w15:paraId="407E6C12" w15:done="0"/>
  <w15:commentEx w15:paraId="20F76594" w15:done="0"/>
  <w15:commentEx w15:paraId="6D8779CA" w15:done="0"/>
  <w15:commentEx w15:paraId="359D7A1F" w15:done="0"/>
  <w15:commentEx w15:paraId="5E155545" w15:done="0"/>
  <w15:commentEx w15:paraId="3C5531B5" w15:done="0"/>
  <w15:commentEx w15:paraId="070A5CE8" w15:done="0"/>
  <w15:commentEx w15:paraId="32303D82" w15:done="0"/>
  <w15:commentEx w15:paraId="380F27D4" w15:done="0"/>
  <w15:commentEx w15:paraId="1F472F57" w15:done="0"/>
  <w15:commentEx w15:paraId="4E2A250E" w15:done="0"/>
  <w15:commentEx w15:paraId="749235DC" w15:done="0"/>
  <w15:commentEx w15:paraId="223A167F" w15:done="0"/>
  <w15:commentEx w15:paraId="67C24772" w15:done="0"/>
  <w15:commentEx w15:paraId="35915B5F" w15:done="0"/>
  <w15:commentEx w15:paraId="6ECC2F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49042B"/>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EF4211"/>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221798"/>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880F47"/>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9C3125"/>
    <w:rsid w:val="38BE4C85"/>
    <w:rsid w:val="38F609DB"/>
    <w:rsid w:val="39042611"/>
    <w:rsid w:val="39103F03"/>
    <w:rsid w:val="391159AF"/>
    <w:rsid w:val="3933616F"/>
    <w:rsid w:val="394858B9"/>
    <w:rsid w:val="394F6862"/>
    <w:rsid w:val="395D2610"/>
    <w:rsid w:val="39761CB6"/>
    <w:rsid w:val="39BB0BA5"/>
    <w:rsid w:val="39C21388"/>
    <w:rsid w:val="39E3634F"/>
    <w:rsid w:val="3A1A1113"/>
    <w:rsid w:val="3A8225CB"/>
    <w:rsid w:val="3AB12BA2"/>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469B5"/>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81C17"/>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73058E"/>
    <w:rsid w:val="4DCD5EF0"/>
    <w:rsid w:val="4DD57C33"/>
    <w:rsid w:val="4DE71611"/>
    <w:rsid w:val="4DE971F2"/>
    <w:rsid w:val="4E36144F"/>
    <w:rsid w:val="4E361CE8"/>
    <w:rsid w:val="4E3917D8"/>
    <w:rsid w:val="4E4168DE"/>
    <w:rsid w:val="4E487142"/>
    <w:rsid w:val="4E7630E7"/>
    <w:rsid w:val="4E9E35AF"/>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BC7375"/>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15</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2022-03-18T07:49:09Z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60AF4BA524A44C10B9A3F44AD02D908F</vt:lpwstr>
  </property>
</Properties>
</file>