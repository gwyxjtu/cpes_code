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（园区名称）</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description</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（园区名称）</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城市描述</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（园区名称）</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（园区名称）</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园区规范</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（园区名称）</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土地使用情况</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（园区名称）</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（园区名称）</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（园区名称）</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bookmarkStart w:id="3" w:name="OLE_LINK5"/>
      <w:commentRangeStart w:id="10"/>
      <w:r>
        <w:rPr>
          <w:rFonts w:ascii="Times New Roman" w:hAnsi="Times New Roman" w:eastAsia="宋体" w:cs="Times New Roman"/>
          <w:sz w:val="24"/>
          <w:szCs w:val="24"/>
        </w:rPr>
        <w:t>（园区名称）</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位置描述</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城市名称</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年平均气温为平均温度</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℃，极端最高气温为年最高温度</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℃，极端最低气温为年最低温度℃。气候描述</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在《民用建筑热工设计规范》中，将我国划分为五个热工设计气候分区，城市名称属于气候分区</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（园区名称）</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以上参数摘自《民用建筑供暖通风与空气调节设计规范》GB50736-2012中城市名称</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（园区名称）</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图2城市名称</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3"/>
      <w:bookmarkStart w:id="4" w:name="OLE_LINK6"/>
      <w:r>
        <w:rPr>
          <w:rFonts w:ascii="Times New Roman" w:hAnsi="Times New Roman" w:eastAsia="宋体" w:cs="Times New Roman"/>
          <w:sz w:val="24"/>
          <w:szCs w:val="24"/>
        </w:rPr>
        <w:t>（园区名称）</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城市名称</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目采暖供冷描述</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（园区名称）</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（园区名称）</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load condition</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（园区名称）</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城市名称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城市名称</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（园区名称）</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为电价描述</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城市名称统计年鉴的数据，再经过调研，目前制氢潜力</w:t>
      </w:r>
      <w:r>
        <w:commentReference w:id="30"/>
      </w:r>
      <w:r>
        <w:rPr>
          <w:rFonts w:hint="eastAsia"/>
          <w:lang w:eastAsia="zh-CN"/>
        </w:rPr>
        <w:t>。</w:t>
      </w:r>
      <w:r>
        <w:rPr>
          <w:rFonts w:ascii="Times New Roman" w:hAnsi="Times New Roman" w:eastAsia="宋体" w:cs="Times New Roman"/>
          <w:color w:val="000000"/>
          <w:sz w:val="24"/>
          <w:szCs w:val="24"/>
        </w:rPr>
        <w:t>用能政策</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t>地热资源评价</w:t>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（园区名称）</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del w:id="0" w:author="KCALBTON" w:date="2022-03-19T23:47:42Z">
              <w:r>
                <w:rPr>
                  <w:rFonts w:hint="default" w:ascii="Times New Roman" w:hAnsi="Times New Roman" w:eastAsia="宋体" w:cs="Times New Roman"/>
                  <w:i w:val="0"/>
                  <w:iCs w:val="0"/>
                  <w:kern w:val="2"/>
                  <w:sz w:val="24"/>
                  <w:szCs w:val="24"/>
                  <w:u w:val="none"/>
                  <w:lang w:val="en-US" w:eastAsia="zh-CN" w:bidi="ar"/>
                </w:rPr>
                <w:delText>电堆</w:delText>
              </w:r>
            </w:del>
            <w:del w:id="1" w:author="KCALBTON" w:date="2022-03-19T23:47:41Z">
              <w:r>
                <w:rPr>
                  <w:rFonts w:hint="default" w:ascii="Times New Roman" w:hAnsi="Times New Roman" w:eastAsia="宋体" w:cs="Times New Roman"/>
                  <w:i w:val="0"/>
                  <w:iCs w:val="0"/>
                  <w:kern w:val="2"/>
                  <w:sz w:val="24"/>
                  <w:szCs w:val="24"/>
                  <w:u w:val="none"/>
                  <w:lang w:val="en-US" w:eastAsia="zh-CN" w:bidi="ar"/>
                </w:rPr>
                <w:delText>氢</w:delText>
              </w:r>
            </w:del>
            <w:r>
              <w:rPr>
                <w:rFonts w:hint="default" w:ascii="Times New Roman" w:hAnsi="Times New Roman" w:eastAsia="宋体" w:cs="Times New Roman"/>
                <w:i w:val="0"/>
                <w:iCs w:val="0"/>
                <w:kern w:val="2"/>
                <w:sz w:val="24"/>
                <w:szCs w:val="24"/>
                <w:u w:val="none"/>
                <w:lang w:val="en-US" w:eastAsia="zh-CN" w:bidi="ar"/>
              </w:rPr>
              <w:t>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del w:id="2" w:author="KCALBTON" w:date="2022-03-19T23:47:43Z">
              <w:r>
                <w:rPr>
                  <w:rFonts w:hint="default" w:ascii="Times New Roman" w:hAnsi="Times New Roman" w:eastAsia="宋体" w:cs="Times New Roman"/>
                  <w:i w:val="0"/>
                  <w:iCs w:val="0"/>
                  <w:kern w:val="2"/>
                  <w:sz w:val="24"/>
                  <w:szCs w:val="24"/>
                  <w:u w:val="none"/>
                  <w:lang w:val="en-US" w:eastAsia="zh-CN" w:bidi="ar"/>
                </w:rPr>
                <w:delText>电堆氢</w:delText>
              </w:r>
            </w:del>
            <w:r>
              <w:rPr>
                <w:rFonts w:hint="default" w:ascii="Times New Roman" w:hAnsi="Times New Roman" w:eastAsia="宋体" w:cs="Times New Roman"/>
                <w:i w:val="0"/>
                <w:iCs w:val="0"/>
                <w:kern w:val="2"/>
                <w:sz w:val="24"/>
                <w:szCs w:val="24"/>
                <w:u w:val="none"/>
                <w:lang w:val="en-US" w:eastAsia="zh-CN" w:bidi="ar"/>
              </w:rPr>
              <w:t>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电锅炉</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kern w:val="2"/>
                <w:sz w:val="24"/>
                <w:szCs w:val="24"/>
                <w:u w:val="none"/>
                <w:lang w:val="en-US" w:eastAsia="zh-CN" w:bidi="ar"/>
              </w:rPr>
              <w:t>制热</w:t>
            </w:r>
            <w:r>
              <w:rPr>
                <w:rFonts w:hint="default" w:ascii="Times New Roman" w:hAnsi="Times New Roman" w:eastAsia="宋体" w:cs="Times New Roman"/>
                <w:i w:val="0"/>
                <w:iCs w:val="0"/>
                <w:kern w:val="2"/>
                <w:sz w:val="24"/>
                <w:szCs w:val="24"/>
                <w:u w:val="none"/>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空气源热泵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制热</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制冷</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eastAsia"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bidi="ar"/>
              </w:rPr>
            </w:pPr>
            <w:r>
              <w:rPr>
                <w:rFonts w:ascii="Times New Roman" w:hAnsi="Times New Roman" w:eastAsia="宋体" w:cs="Times New Roman"/>
                <w:sz w:val="24"/>
                <w:szCs w:val="24"/>
                <w:u w:val="none"/>
                <w:lang w:val="en-US" w:eastAsia="zh-CN" w:bidi="ar"/>
              </w:rPr>
              <w:t>制热COP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bidi="ar"/>
              </w:rPr>
            </w:pPr>
            <w:r>
              <w:rPr>
                <w:rFonts w:ascii="Times New Roman" w:hAnsi="Times New Roman" w:eastAsia="宋体" w:cs="Times New Roman"/>
                <w:sz w:val="24"/>
                <w:szCs w:val="24"/>
                <w:u w:val="none"/>
                <w:lang w:val="en-US" w:eastAsia="zh-CN" w:bidi="ar"/>
              </w:rPr>
              <w:t>制冷COP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w:t>
            </w:r>
            <w:bookmarkStart w:id="16" w:name="_GoBack"/>
            <w:bookmarkEnd w:id="16"/>
            <w:r>
              <w:rPr>
                <w:rFonts w:hint="default" w:ascii="Times New Roman" w:hAnsi="Times New Roman" w:eastAsia="宋体" w:cs="Times New Roman"/>
                <w:i w:val="0"/>
                <w:iCs w:val="0"/>
                <w:kern w:val="2"/>
                <w:sz w:val="24"/>
                <w:szCs w:val="24"/>
                <w:u w:val="none"/>
                <w:lang w:val="en-US" w:eastAsia="zh-CN" w:bidi="ar"/>
              </w:rPr>
              <w:t>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9"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grid-equipment</w:t>
      </w:r>
      <w:r>
        <w:rPr>
          <w:rFonts w:ascii="Times New Roman" w:hAnsi="Times New Roman" w:eastAsia="宋体" w:cs="Times New Roman"/>
          <w:sz w:val="24"/>
          <w:szCs w:val="24"/>
        </w:rPr>
        <w:t>的投资成本；（园区名称）</w:t>
      </w:r>
      <w:r>
        <w:rPr>
          <w:rFonts w:hint="default" w:ascii="Times New Roman" w:hAnsi="Times New Roman" w:eastAsia="宋体" w:cs="Times New Roman"/>
          <w:sz w:val="24"/>
          <w:szCs w:val="24"/>
        </w:rPr>
        <w:t>permits</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外电量上网，氢气价格设置为氢价</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aaa</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（园区名称）</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none"/>
              </w:rPr>
              <w:t>燃料电池容量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4"/>
                <w:szCs w:val="24"/>
                <w:u w:val="none"/>
                <w:lang w:val="en-US" w:eastAsia="zh-CN" w:bidi="ar-SA"/>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kg</w:t>
            </w:r>
            <w:commentRangeEnd w:id="40"/>
            <w:r>
              <w:commentReference w:id="40"/>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9"/>
            <w:r>
              <w:commentReference w:id="39"/>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1"/>
      <w:r>
        <w:rPr>
          <w:rFonts w:ascii="Times New Roman" w:hAnsi="Times New Roman" w:eastAsia="宋体" w:cs="Times New Roman"/>
          <w:b/>
          <w:bCs/>
          <w:sz w:val="24"/>
          <w:szCs w:val="24"/>
        </w:rPr>
        <w:t>（园区名称）</w:t>
      </w:r>
      <w:commentRangeEnd w:id="41"/>
      <w:r>
        <w:rPr>
          <w:rFonts w:ascii="Times New Roman" w:hAnsi="Times New Roman" w:eastAsia="宋体" w:cs="Times New Roman"/>
          <w:b/>
          <w:bCs/>
          <w:sz w:val="24"/>
          <w:szCs w:val="24"/>
        </w:rPr>
        <w:commentReference w:id="41"/>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p>
        </w:tc>
      </w:tr>
    </w:tbl>
    <w:p>
      <w:pPr>
        <w:spacing w:line="360" w:lineRule="auto"/>
        <w:ind w:firstLine="480"/>
        <w:rPr>
          <w:rFonts w:ascii="Times New Roman" w:hAnsi="Times New Roman" w:eastAsia="宋体" w:cs="Times New Roman"/>
          <w:sz w:val="24"/>
          <w:szCs w:val="24"/>
        </w:rPr>
      </w:pPr>
      <w:bookmarkStart w:id="7" w:name="OLE_LINK11"/>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bbb</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ccc</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2"/>
      <w:r>
        <w:rPr>
          <w:rFonts w:ascii="Times New Roman" w:hAnsi="Times New Roman" w:eastAsia="宋体" w:cs="Times New Roman"/>
          <w:sz w:val="28"/>
          <w:szCs w:val="28"/>
        </w:rPr>
        <w:t>离网模式投资规划方案测算结果</w:t>
      </w:r>
      <w:commentRangeEnd w:id="42"/>
      <w:r>
        <w:commentReference w:id="42"/>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off-equipment</w:t>
      </w:r>
      <w:r>
        <w:rPr>
          <w:rFonts w:ascii="Times New Roman" w:hAnsi="Times New Roman" w:eastAsia="宋体" w:cs="Times New Roman"/>
          <w:sz w:val="24"/>
          <w:szCs w:val="24"/>
        </w:rPr>
        <w:t>的投资成本；运营费用包括买氢的成本。同时，氢气价格设置为</w:t>
      </w:r>
      <w:r>
        <w:rPr>
          <w:rFonts w:hint="eastAsia" w:ascii="Times New Roman" w:hAnsi="Times New Roman" w:eastAsia="宋体" w:cs="Times New Roman"/>
          <w:sz w:val="24"/>
          <w:szCs w:val="24"/>
        </w:rPr>
        <w:t>氢价</w:t>
      </w:r>
      <w:r>
        <w:rPr>
          <w:rFonts w:ascii="Times New Roman" w:hAnsi="Times New Roman" w:eastAsia="宋体" w:cs="Times New Roman"/>
          <w:sz w:val="24"/>
          <w:szCs w:val="24"/>
        </w:rPr>
        <w:t>元/kg。</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所得到的该系统在离网模式下的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，可得到系统设备投资总成本为</w:t>
      </w:r>
      <w:r>
        <w:rPr>
          <w:rFonts w:hint="eastAsia" w:ascii="Times New Roman" w:hAnsi="Times New Roman" w:eastAsia="宋体" w:cs="Times New Roman"/>
          <w:sz w:val="24"/>
          <w:szCs w:val="24"/>
          <w:lang w:val="en-US" w:eastAsia="zh-CN"/>
        </w:rPr>
        <w:t>龘万</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表3（a）（园区名称）离网核心设备配置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op w:val="single" w:color="auto" w:sz="4" w:space="0"/>
            </w:tcBorders>
            <w:vAlign w:val="center"/>
          </w:tcPr>
          <w:p>
            <w:pPr>
              <w:jc w:val="center"/>
              <w:rPr>
                <w:rFonts w:ascii="Times New Roman" w:hAnsi="Times New Roman" w:eastAsia="宋体" w:cs="Times New Roman"/>
                <w:b/>
                <w:bCs/>
                <w:sz w:val="22"/>
              </w:rPr>
            </w:pPr>
          </w:p>
        </w:tc>
        <w:tc>
          <w:tcPr>
            <w:tcW w:w="2888" w:type="dxa"/>
            <w:tcBorders>
              <w:top w:val="single" w:color="auto" w:sz="4" w:space="0"/>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燃料电池容量</w:t>
            </w:r>
          </w:p>
        </w:tc>
        <w:tc>
          <w:tcPr>
            <w:tcW w:w="2131" w:type="dxa"/>
            <w:tcBorders>
              <w:top w:val="single" w:color="auto" w:sz="4" w:space="0"/>
            </w:tcBorders>
            <w:vAlign w:val="center"/>
          </w:tcPr>
          <w:p>
            <w:pPr>
              <w:jc w:val="center"/>
              <w:rPr>
                <w:rFonts w:hint="eastAsia" w:ascii="Times New Roman" w:hAnsi="Times New Roman" w:eastAsia="宋体" w:cs="Times New Roman"/>
                <w:sz w:val="22"/>
              </w:rPr>
            </w:pPr>
          </w:p>
        </w:tc>
        <w:tc>
          <w:tcPr>
            <w:tcW w:w="2131" w:type="dxa"/>
            <w:tcBorders>
              <w:top w:val="single" w:color="auto" w:sz="4" w:space="0"/>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地热井数目</w:t>
            </w:r>
          </w:p>
        </w:tc>
        <w:tc>
          <w:tcPr>
            <w:tcW w:w="2131" w:type="dxa"/>
            <w:tcBorders>
              <w:tl2br w:val="nil"/>
              <w:tr2bl w:val="nil"/>
            </w:tcBorders>
            <w:vAlign w:val="center"/>
          </w:tcPr>
          <w:p>
            <w:pPr>
              <w:jc w:val="center"/>
              <w:rPr>
                <w:rFonts w:hint="eastAsia" w:ascii="Times New Roman" w:hAnsi="Times New Roman" w:eastAsia="宋体" w:cs="Times New Roman"/>
                <w:sz w:val="22"/>
              </w:rPr>
            </w:pPr>
          </w:p>
        </w:tc>
        <w:tc>
          <w:tcPr>
            <w:tcW w:w="2131" w:type="dxa"/>
            <w:tcBorders>
              <w:tl2br w:val="nil"/>
              <w:tr2bl w:val="nil"/>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commentRangeStart w:id="43"/>
            <w:r>
              <w:rPr>
                <w:rFonts w:hint="eastAsia" w:ascii="Times New Roman" w:hAnsi="Times New Roman" w:eastAsia="宋体" w:cs="Times New Roman"/>
                <w:sz w:val="22"/>
              </w:rPr>
              <w:t>kg</w:t>
            </w:r>
            <w:commentRangeEnd w:id="43"/>
            <w:r>
              <w:commentReference w:id="43"/>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2131" w:type="dxa"/>
            <w:tcBorders>
              <w:tl2br w:val="nil"/>
              <w:tr2bl w:val="nil"/>
            </w:tcBorders>
            <w:vAlign w:val="center"/>
          </w:tcPr>
          <w:p>
            <w:pPr>
              <w:jc w:val="center"/>
              <w:rPr>
                <w:rFonts w:ascii="Times New Roman" w:hAnsi="Times New Roman" w:eastAsia="宋体" w:cs="Times New Roman"/>
                <w:sz w:val="22"/>
              </w:rPr>
            </w:pP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在离网模式下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表3（b）（园区名称）离网经济及碳排分析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上表所示。由于</w:t>
      </w:r>
      <w:r>
        <w:rPr>
          <w:rFonts w:hint="eastAsia" w:ascii="Times New Roman" w:hAnsi="Times New Roman" w:eastAsia="宋体" w:cs="Times New Roman"/>
          <w:sz w:val="24"/>
          <w:szCs w:val="24"/>
          <w:lang w:val="en-US" w:eastAsia="zh-CN"/>
        </w:rPr>
        <w:t>在</w:t>
      </w:r>
      <w:r>
        <w:rPr>
          <w:rFonts w:ascii="Times New Roman" w:hAnsi="Times New Roman" w:eastAsia="宋体" w:cs="Times New Roman"/>
          <w:sz w:val="24"/>
          <w:szCs w:val="24"/>
        </w:rPr>
        <w:t>离网运行模式下，系统</w:t>
      </w:r>
      <w:r>
        <w:rPr>
          <w:rFonts w:hint="eastAsia" w:ascii="Times New Roman" w:hAnsi="Times New Roman" w:eastAsia="宋体" w:cs="Times New Roman"/>
          <w:sz w:val="24"/>
          <w:szCs w:val="24"/>
          <w:lang w:val="en-US" w:eastAsia="zh-CN"/>
        </w:rPr>
        <w:t>以可再生能源制氢，通过氢能与燃料电池及其他能源设备的协同</w:t>
      </w:r>
      <w:r>
        <w:rPr>
          <w:rFonts w:ascii="Times New Roman" w:hAnsi="Times New Roman" w:eastAsia="宋体" w:cs="Times New Roman"/>
          <w:sz w:val="24"/>
          <w:szCs w:val="24"/>
        </w:rPr>
        <w:t>供给</w:t>
      </w:r>
      <w:r>
        <w:rPr>
          <w:rFonts w:hint="eastAsia" w:ascii="Times New Roman" w:hAnsi="Times New Roman" w:eastAsia="宋体" w:cs="Times New Roman"/>
          <w:sz w:val="24"/>
          <w:szCs w:val="24"/>
          <w:lang w:val="en-US" w:eastAsia="zh-CN"/>
        </w:rPr>
        <w:t>需求侧</w:t>
      </w:r>
      <w:r>
        <w:rPr>
          <w:rFonts w:ascii="Times New Roman" w:hAnsi="Times New Roman" w:eastAsia="宋体" w:cs="Times New Roman"/>
          <w:sz w:val="24"/>
          <w:szCs w:val="24"/>
        </w:rPr>
        <w:t>电、热、冷需求，从而实现了零碳排放，其减排率为100%，年化碳减排量为</w:t>
      </w:r>
      <w:r>
        <w:rPr>
          <w:rFonts w:hint="eastAsia" w:ascii="Times New Roman" w:hAnsi="Times New Roman" w:eastAsia="宋体" w:cs="Times New Roman"/>
          <w:color w:val="4472C4" w:themeColor="accent1"/>
          <w:sz w:val="24"/>
          <w:szCs w:val="24"/>
          <w14:textFill>
            <w14:solidFill>
              <w14:schemeClr w14:val="accent1"/>
            </w14:solidFill>
          </w14:textFill>
        </w:rPr>
        <w:t>薅</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ic</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供能对象描述</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供能方案描述</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eee</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fff</w:t>
      </w:r>
      <w:r>
        <w:rPr>
          <w:rFonts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lang w:val="en-US" w:eastAsia="zh-CN"/>
        </w:rPr>
        <w:t>在</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ite</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if</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4"/>
      <w:r>
        <w:rPr>
          <w:rFonts w:ascii="Times New Roman" w:hAnsi="Times New Roman" w:eastAsia="宋体" w:cs="Times New Roman"/>
          <w:color w:val="000000"/>
          <w:sz w:val="24"/>
          <w:szCs w:val="24"/>
        </w:rPr>
        <w:t>（园区名称）</w:t>
      </w:r>
      <w:commentRangeEnd w:id="44"/>
      <w:r>
        <w:rPr>
          <w:rFonts w:ascii="Times New Roman" w:hAnsi="Times New Roman" w:eastAsia="宋体" w:cs="Times New Roman"/>
          <w:color w:val="000000"/>
          <w:sz w:val="24"/>
          <w:szCs w:val="24"/>
        </w:rPr>
        <w:commentReference w:id="44"/>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5"/>
      <w:r>
        <w:rPr>
          <w:rFonts w:ascii="Times New Roman" w:hAnsi="Times New Roman" w:eastAsia="宋体" w:cs="Times New Roman"/>
          <w:color w:val="000000"/>
          <w:sz w:val="24"/>
          <w:szCs w:val="24"/>
        </w:rPr>
        <w:t>（园区名称）</w:t>
      </w:r>
      <w:commentRangeEnd w:id="45"/>
      <w:r>
        <w:rPr>
          <w:rFonts w:ascii="Times New Roman" w:hAnsi="Times New Roman" w:eastAsia="宋体" w:cs="Times New Roman"/>
          <w:color w:val="000000"/>
          <w:sz w:val="24"/>
          <w:szCs w:val="24"/>
        </w:rPr>
        <w:commentReference w:id="45"/>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（2）本项目符合国家调整能源产业结构的要求，属国家鼓励发展的产业，建议申报所在省份</w:t>
      </w:r>
      <w:r>
        <w:rPr>
          <w:rFonts w:ascii="Times New Roman" w:hAnsi="Times New Roman" w:eastAsia="宋体" w:cs="Times New Roman"/>
          <w:color w:val="000000"/>
          <w:sz w:val="24"/>
          <w:szCs w:val="24"/>
        </w:rPr>
        <w:commentReference w:id="46"/>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1F103BB2">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79583BD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1E350C0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4389452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4C0D0C7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3C1D494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45FE08AB">
      <w:pPr>
        <w:pStyle w:val="5"/>
      </w:pPr>
    </w:p>
  </w:comment>
  <w:comment w:id="6" w:author="say橙子" w:date="2022-01-24T17:54:00Z" w:initials="">
    <w:p w14:paraId="313C2F4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3E144DA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6D0254D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13EB11C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3582546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74D0043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0E0B340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472319C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1DAA33A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64FF68B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5EEF2CF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6A1E2A0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7CF43A07">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18F631D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019C155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1B28753B">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3919693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211B6F0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6EB1006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24E47A1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66C10DB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546A72C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3A027D9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66C7358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760B05C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60F14D2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27176764">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0D99658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2F091775">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2C53568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0DAD414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1BF85B54">
      <w:pPr>
        <w:pStyle w:val="5"/>
      </w:pPr>
      <w:r>
        <w:rPr>
          <w:rFonts w:hint="eastAsia"/>
        </w:rPr>
        <w:t>不允许额外电量上网则没有这句</w:t>
      </w:r>
    </w:p>
  </w:comment>
  <w:comment w:id="38" w:author="say橙子" w:date="2022-01-24T19:19:00Z" w:initials="">
    <w:p w14:paraId="7E41577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044849C9">
      <w:pPr>
        <w:pStyle w:val="5"/>
      </w:pPr>
      <w:r>
        <w:rPr>
          <w:rFonts w:hint="eastAsia"/>
          <w:lang w:val="en-US" w:eastAsia="zh-CN"/>
        </w:rPr>
        <w:t>热水罐、冷水罐容量小于1000用kg；大于1000用吨，数字除以1000</w:t>
      </w:r>
    </w:p>
  </w:comment>
  <w:comment w:id="39" w:author="say橙子" w:date="2022-01-24T19:20:00Z" w:initials="">
    <w:p w14:paraId="0E3426B1">
      <w:pPr>
        <w:pStyle w:val="5"/>
      </w:pPr>
      <w:r>
        <w:rPr>
          <w:rFonts w:hint="eastAsia"/>
        </w:rPr>
        <w:t>[城市输入数据-grid_planning_output_json-</w:t>
      </w:r>
    </w:p>
    <w:p w14:paraId="42D45E26">
      <w:pPr>
        <w:pStyle w:val="5"/>
      </w:pPr>
      <w:r>
        <w:rPr>
          <w:rFonts w:hint="eastAsia"/>
        </w:rPr>
        <w:t>第二大块的参数]需要判断一下是否为0，为0不输出</w:t>
      </w:r>
    </w:p>
  </w:comment>
  <w:comment w:id="41" w:author="say橙子" w:date="2022-01-24T19:21:00Z" w:initials="">
    <w:p w14:paraId="112D1F6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29:00Z" w:initials="">
    <w:p w14:paraId="1F1C6F04">
      <w:pPr>
        <w:pStyle w:val="5"/>
      </w:pPr>
      <w:r>
        <w:rPr>
          <w:rFonts w:hint="eastAsia"/>
        </w:rPr>
        <w:t>所有输入同上4中并网模式，输入数据由城市输入数据.py文件中的grid_变为itgrid_</w:t>
      </w:r>
    </w:p>
  </w:comment>
  <w:comment w:id="43" w:author="TY" w:date="2022-03-03T19:16:47Z" w:initials="TY">
    <w:p w14:paraId="164F4930">
      <w:pPr>
        <w:pStyle w:val="5"/>
        <w:rPr>
          <w:rFonts w:hint="default" w:eastAsiaTheme="minorEastAsia"/>
          <w:lang w:val="en-US" w:eastAsia="zh-CN"/>
        </w:rPr>
      </w:pPr>
      <w:bookmarkStart w:id="15" w:name="OLE_LINK9"/>
      <w:r>
        <w:rPr>
          <w:rFonts w:hint="eastAsia"/>
          <w:lang w:val="en-US" w:eastAsia="zh-CN"/>
        </w:rPr>
        <w:t>热水罐、冷水罐容量小于1000用kg；大于1000用吨，数字除以1000</w:t>
      </w:r>
      <w:bookmarkEnd w:id="15"/>
    </w:p>
  </w:comment>
  <w:comment w:id="44" w:author="say橙子" w:date="2022-01-24T19:36:00Z" w:initials="">
    <w:p w14:paraId="09F41D8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39:00Z" w:initials="">
    <w:p w14:paraId="42BC148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6" w:author="say橙子" w:date="2022-01-24T19:39:00Z" w:initials="">
    <w:p w14:paraId="6C2C55E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F103BB2" w15:done="0"/>
  <w15:commentEx w15:paraId="79583BD5" w15:done="0"/>
  <w15:commentEx w15:paraId="1E350C0A" w15:done="0"/>
  <w15:commentEx w15:paraId="43894520" w15:done="0"/>
  <w15:commentEx w15:paraId="4C0D0C7C" w15:done="0"/>
  <w15:commentEx w15:paraId="45FE08AB" w15:done="0"/>
  <w15:commentEx w15:paraId="313C2F40" w15:done="0"/>
  <w15:commentEx w15:paraId="3E144DAE" w15:done="0"/>
  <w15:commentEx w15:paraId="6D0254DD" w15:done="0"/>
  <w15:commentEx w15:paraId="13EB11C2" w15:done="0"/>
  <w15:commentEx w15:paraId="35825465" w15:done="0"/>
  <w15:commentEx w15:paraId="74D0043B" w15:done="0"/>
  <w15:commentEx w15:paraId="0E0B3402" w15:done="0"/>
  <w15:commentEx w15:paraId="472319C1" w15:done="0"/>
  <w15:commentEx w15:paraId="1DAA33A1" w15:done="0"/>
  <w15:commentEx w15:paraId="64FF68B8" w15:done="0"/>
  <w15:commentEx w15:paraId="5EEF2CFF" w15:done="0"/>
  <w15:commentEx w15:paraId="6A1E2A00" w15:done="0"/>
  <w15:commentEx w15:paraId="7CF43A07" w15:done="0"/>
  <w15:commentEx w15:paraId="18F631DF" w15:done="0"/>
  <w15:commentEx w15:paraId="019C155B" w15:done="0"/>
  <w15:commentEx w15:paraId="1B28753B" w15:done="0"/>
  <w15:commentEx w15:paraId="39196931" w15:done="0"/>
  <w15:commentEx w15:paraId="211B6F0D" w15:done="0"/>
  <w15:commentEx w15:paraId="6EB10060" w15:done="0"/>
  <w15:commentEx w15:paraId="24E47A12" w15:done="0"/>
  <w15:commentEx w15:paraId="66C10DBA" w15:done="0"/>
  <w15:commentEx w15:paraId="546A72C4" w15:done="0"/>
  <w15:commentEx w15:paraId="3A027D9D" w15:done="0"/>
  <w15:commentEx w15:paraId="66C73588" w15:done="0"/>
  <w15:commentEx w15:paraId="760B05C5" w15:done="0"/>
  <w15:commentEx w15:paraId="60F14D29" w15:done="0"/>
  <w15:commentEx w15:paraId="27176764" w15:done="0"/>
  <w15:commentEx w15:paraId="0D996585" w15:done="0"/>
  <w15:commentEx w15:paraId="2F091775" w15:done="0"/>
  <w15:commentEx w15:paraId="2C535686" w15:done="0"/>
  <w15:commentEx w15:paraId="0DAD414D" w15:done="0"/>
  <w15:commentEx w15:paraId="1BF85B54" w15:done="0"/>
  <w15:commentEx w15:paraId="7E415773" w15:done="0"/>
  <w15:commentEx w15:paraId="044849C9" w15:done="0"/>
  <w15:commentEx w15:paraId="42D45E26" w15:done="0"/>
  <w15:commentEx w15:paraId="112D1F6B" w15:done="0"/>
  <w15:commentEx w15:paraId="1F1C6F04" w15:done="0"/>
  <w15:commentEx w15:paraId="164F4930" w15:done="0"/>
  <w15:commentEx w15:paraId="09F41D8D" w15:done="0"/>
  <w15:commentEx w15:paraId="42BC148F" w15:done="0"/>
  <w15:commentEx w15:paraId="6C2C55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rson w15:author="KCALBTON">
    <w15:presenceInfo w15:providerId="WPS Office" w15:userId="3500059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784C0D"/>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2E4963"/>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2A5A7C"/>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65</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2022-03-19T16:19:36Z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DD9A1A249B8E4B46BBCAE3BB5D306301</vt:lpwstr>
  </property>
</Properties>
</file>